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CDE9C" w14:textId="77777777" w:rsidR="005E5F21" w:rsidRPr="005E5F21" w:rsidRDefault="005E5F21" w:rsidP="005E5F21">
      <w:pPr>
        <w:pStyle w:val="1"/>
        <w:rPr>
          <w:sz w:val="24"/>
          <w:szCs w:val="24"/>
        </w:rPr>
      </w:pPr>
      <w:r w:rsidRPr="005E5F21">
        <w:t>Introduction</w:t>
      </w:r>
    </w:p>
    <w:p w14:paraId="0514C2FE" w14:textId="3F8B0C22" w:rsidR="005E5F21" w:rsidRPr="005E5F21" w:rsidRDefault="005E5F21" w:rsidP="005E5F21">
      <w:pPr>
        <w:widowControl/>
        <w:spacing w:before="192" w:after="192"/>
        <w:jc w:val="left"/>
        <w:rPr>
          <w:rFonts w:ascii="Times New Roman" w:eastAsia="宋体" w:hAnsi="Times New Roman" w:cs="Times New Roman"/>
          <w:color w:val="333333"/>
          <w:kern w:val="0"/>
          <w:sz w:val="24"/>
          <w:szCs w:val="24"/>
        </w:rPr>
      </w:pPr>
      <w:r w:rsidRPr="005E5F21">
        <w:rPr>
          <w:rFonts w:ascii="Times New Roman" w:eastAsia="宋体" w:hAnsi="Times New Roman" w:cs="Times New Roman"/>
          <w:color w:val="333333"/>
          <w:kern w:val="0"/>
          <w:sz w:val="24"/>
          <w:szCs w:val="24"/>
        </w:rPr>
        <w:t xml:space="preserve">Quadrupedal robots or legged robots research is a popular research direction in the field of Robotics. Characterized by their animal-like figure, quadrupedal robots are considered to have excellent talent of traversing challenging environments, such as stairs, rocky terrain, and </w:t>
      </w:r>
      <w:r w:rsidR="00BD1778" w:rsidRPr="005E5F21">
        <w:rPr>
          <w:rFonts w:ascii="Times New Roman" w:eastAsia="宋体" w:hAnsi="Times New Roman" w:cs="Times New Roman"/>
          <w:color w:val="333333"/>
          <w:kern w:val="0"/>
          <w:sz w:val="24"/>
          <w:szCs w:val="24"/>
        </w:rPr>
        <w:t>cluttered</w:t>
      </w:r>
      <w:r w:rsidRPr="005E5F21">
        <w:rPr>
          <w:rFonts w:ascii="Times New Roman" w:eastAsia="宋体" w:hAnsi="Times New Roman" w:cs="Times New Roman"/>
          <w:color w:val="333333"/>
          <w:kern w:val="0"/>
          <w:sz w:val="24"/>
          <w:szCs w:val="24"/>
        </w:rPr>
        <w:t xml:space="preserve"> spaces.</w:t>
      </w:r>
      <w:ins w:id="0" w:author="Li, Jason" w:date="2023-10-18T17:46:00Z">
        <w:r w:rsidR="00E70D3F">
          <w:rPr>
            <w:rFonts w:ascii="Times New Roman" w:eastAsia="宋体" w:hAnsi="Times New Roman" w:cs="Times New Roman"/>
            <w:color w:val="333333"/>
            <w:kern w:val="0"/>
            <w:sz w:val="24"/>
            <w:szCs w:val="24"/>
          </w:rPr>
          <w:t xml:space="preserve"> </w:t>
        </w:r>
      </w:ins>
      <w:del w:id="1" w:author="Li, Jason" w:date="2023-10-18T17:46:00Z">
        <w:r w:rsidRPr="005E5F21" w:rsidDel="00E70D3F">
          <w:rPr>
            <w:rFonts w:ascii="Times New Roman" w:eastAsia="宋体" w:hAnsi="Times New Roman" w:cs="Times New Roman"/>
            <w:color w:val="333333"/>
            <w:kern w:val="0"/>
            <w:sz w:val="24"/>
            <w:szCs w:val="24"/>
          </w:rPr>
          <w:delText xml:space="preserve"> </w:delText>
        </w:r>
      </w:del>
      <w:del w:id="2" w:author="Li, Jason" w:date="2023-10-18T17:43:00Z">
        <w:r w:rsidRPr="005E5F21" w:rsidDel="009905D6">
          <w:rPr>
            <w:rFonts w:ascii="Times New Roman" w:eastAsia="宋体" w:hAnsi="Times New Roman" w:cs="Times New Roman"/>
            <w:color w:val="333333"/>
            <w:kern w:val="0"/>
            <w:sz w:val="24"/>
            <w:szCs w:val="24"/>
          </w:rPr>
          <w:delText>Compared with</w:delText>
        </w:r>
      </w:del>
      <w:ins w:id="3" w:author="Li, Jason" w:date="2023-10-18T17:43:00Z">
        <w:r w:rsidR="009905D6">
          <w:rPr>
            <w:rFonts w:ascii="Times New Roman" w:eastAsia="宋体" w:hAnsi="Times New Roman" w:cs="Times New Roman"/>
            <w:color w:val="333333"/>
            <w:kern w:val="0"/>
            <w:sz w:val="24"/>
            <w:szCs w:val="24"/>
          </w:rPr>
          <w:t>In contrast to</w:t>
        </w:r>
      </w:ins>
      <w:r w:rsidRPr="005E5F21">
        <w:rPr>
          <w:rFonts w:ascii="Times New Roman" w:eastAsia="宋体" w:hAnsi="Times New Roman" w:cs="Times New Roman"/>
          <w:color w:val="333333"/>
          <w:kern w:val="0"/>
          <w:sz w:val="24"/>
          <w:szCs w:val="24"/>
        </w:rPr>
        <w:t xml:space="preserve"> wheeled robots, </w:t>
      </w:r>
      <w:ins w:id="4" w:author="Li, Jason" w:date="2023-10-18T17:44:00Z">
        <w:r w:rsidR="009905D6">
          <w:rPr>
            <w:rFonts w:ascii="Times New Roman" w:eastAsia="宋体" w:hAnsi="Times New Roman" w:cs="Times New Roman"/>
            <w:color w:val="333333"/>
            <w:kern w:val="0"/>
            <w:sz w:val="24"/>
            <w:szCs w:val="24"/>
          </w:rPr>
          <w:t xml:space="preserve">which </w:t>
        </w:r>
      </w:ins>
      <w:del w:id="5" w:author="Li, Jason" w:date="2023-10-18T17:44:00Z">
        <w:r w:rsidRPr="005E5F21" w:rsidDel="009905D6">
          <w:rPr>
            <w:rFonts w:ascii="Times New Roman" w:eastAsia="宋体" w:hAnsi="Times New Roman" w:cs="Times New Roman"/>
            <w:color w:val="333333"/>
            <w:kern w:val="0"/>
            <w:sz w:val="24"/>
            <w:szCs w:val="24"/>
          </w:rPr>
          <w:delText xml:space="preserve">whose working space </w:delText>
        </w:r>
      </w:del>
      <w:r w:rsidRPr="005E5F21">
        <w:rPr>
          <w:rFonts w:ascii="Times New Roman" w:eastAsia="宋体" w:hAnsi="Times New Roman" w:cs="Times New Roman"/>
          <w:color w:val="333333"/>
          <w:kern w:val="0"/>
          <w:sz w:val="24"/>
          <w:szCs w:val="24"/>
        </w:rPr>
        <w:t xml:space="preserve">are </w:t>
      </w:r>
      <w:del w:id="6" w:author="Li, Jason" w:date="2023-10-18T17:44:00Z">
        <w:r w:rsidRPr="005E5F21" w:rsidDel="009905D6">
          <w:rPr>
            <w:rFonts w:ascii="Times New Roman" w:eastAsia="宋体" w:hAnsi="Times New Roman" w:cs="Times New Roman"/>
            <w:color w:val="333333"/>
            <w:kern w:val="0"/>
            <w:sz w:val="24"/>
            <w:szCs w:val="24"/>
          </w:rPr>
          <w:delText xml:space="preserve">often </w:delText>
        </w:r>
      </w:del>
      <w:ins w:id="7" w:author="Li, Jason" w:date="2023-10-18T17:44:00Z">
        <w:r w:rsidR="009905D6">
          <w:rPr>
            <w:rFonts w:ascii="Times New Roman" w:eastAsia="宋体" w:hAnsi="Times New Roman" w:cs="Times New Roman"/>
            <w:color w:val="333333"/>
            <w:kern w:val="0"/>
            <w:sz w:val="24"/>
            <w:szCs w:val="24"/>
          </w:rPr>
          <w:t>typically</w:t>
        </w:r>
        <w:r w:rsidR="009905D6" w:rsidRPr="005E5F21">
          <w:rPr>
            <w:rFonts w:ascii="Times New Roman" w:eastAsia="宋体" w:hAnsi="Times New Roman" w:cs="Times New Roman"/>
            <w:color w:val="333333"/>
            <w:kern w:val="0"/>
            <w:sz w:val="24"/>
            <w:szCs w:val="24"/>
          </w:rPr>
          <w:t xml:space="preserve"> </w:t>
        </w:r>
      </w:ins>
      <w:del w:id="8" w:author="Li, Jason" w:date="2023-10-18T17:44:00Z">
        <w:r w:rsidR="00BD1778" w:rsidRPr="005E5F21" w:rsidDel="009905D6">
          <w:rPr>
            <w:rFonts w:ascii="Times New Roman" w:eastAsia="宋体" w:hAnsi="Times New Roman" w:cs="Times New Roman"/>
            <w:color w:val="333333"/>
            <w:kern w:val="0"/>
            <w:sz w:val="24"/>
            <w:szCs w:val="24"/>
          </w:rPr>
          <w:delText>limited</w:delText>
        </w:r>
        <w:r w:rsidRPr="005E5F21" w:rsidDel="009905D6">
          <w:rPr>
            <w:rFonts w:ascii="Times New Roman" w:eastAsia="宋体" w:hAnsi="Times New Roman" w:cs="Times New Roman"/>
            <w:color w:val="333333"/>
            <w:kern w:val="0"/>
            <w:sz w:val="24"/>
            <w:szCs w:val="24"/>
          </w:rPr>
          <w:delText xml:space="preserve"> </w:delText>
        </w:r>
      </w:del>
      <w:ins w:id="9" w:author="Li, Jason" w:date="2023-10-18T17:44:00Z">
        <w:r w:rsidR="009905D6">
          <w:rPr>
            <w:rFonts w:ascii="Times New Roman" w:eastAsia="宋体" w:hAnsi="Times New Roman" w:cs="Times New Roman"/>
            <w:color w:val="333333"/>
            <w:kern w:val="0"/>
            <w:sz w:val="24"/>
            <w:szCs w:val="24"/>
          </w:rPr>
          <w:t>constrained</w:t>
        </w:r>
        <w:r w:rsidR="009905D6" w:rsidRPr="005E5F21">
          <w:rPr>
            <w:rFonts w:ascii="Times New Roman" w:eastAsia="宋体" w:hAnsi="Times New Roman" w:cs="Times New Roman"/>
            <w:color w:val="333333"/>
            <w:kern w:val="0"/>
            <w:sz w:val="24"/>
            <w:szCs w:val="24"/>
          </w:rPr>
          <w:t xml:space="preserve"> </w:t>
        </w:r>
      </w:ins>
      <w:r w:rsidRPr="005E5F21">
        <w:rPr>
          <w:rFonts w:ascii="Times New Roman" w:eastAsia="宋体" w:hAnsi="Times New Roman" w:cs="Times New Roman"/>
          <w:color w:val="333333"/>
          <w:kern w:val="0"/>
          <w:sz w:val="24"/>
          <w:szCs w:val="24"/>
        </w:rPr>
        <w:t>to pre-designed, artificial and</w:t>
      </w:r>
      <w:del w:id="10" w:author="Li, Jason" w:date="2023-10-18T17:44:00Z">
        <w:r w:rsidRPr="005E5F21" w:rsidDel="009905D6">
          <w:rPr>
            <w:rFonts w:ascii="Times New Roman" w:eastAsia="宋体" w:hAnsi="Times New Roman" w:cs="Times New Roman"/>
            <w:color w:val="333333"/>
            <w:kern w:val="0"/>
            <w:sz w:val="24"/>
            <w:szCs w:val="24"/>
          </w:rPr>
          <w:delText xml:space="preserve"> </w:delText>
        </w:r>
      </w:del>
      <w:ins w:id="11" w:author="Li, Jason" w:date="2023-10-18T17:44:00Z">
        <w:r w:rsidR="009905D6">
          <w:rPr>
            <w:rFonts w:ascii="Times New Roman" w:eastAsia="宋体" w:hAnsi="Times New Roman" w:cs="Times New Roman"/>
            <w:color w:val="333333"/>
            <w:kern w:val="0"/>
            <w:sz w:val="24"/>
            <w:szCs w:val="24"/>
          </w:rPr>
          <w:t xml:space="preserve"> predominantly level terrains</w:t>
        </w:r>
      </w:ins>
      <w:del w:id="12" w:author="Li, Jason" w:date="2023-10-18T17:44:00Z">
        <w:r w:rsidRPr="005E5F21" w:rsidDel="009905D6">
          <w:rPr>
            <w:rFonts w:ascii="Times New Roman" w:eastAsia="宋体" w:hAnsi="Times New Roman" w:cs="Times New Roman"/>
            <w:color w:val="333333"/>
            <w:kern w:val="0"/>
            <w:sz w:val="24"/>
            <w:szCs w:val="24"/>
          </w:rPr>
          <w:delText>generally flat area</w:delText>
        </w:r>
      </w:del>
      <w:r w:rsidRPr="005E5F21">
        <w:rPr>
          <w:rFonts w:ascii="Times New Roman" w:eastAsia="宋体" w:hAnsi="Times New Roman" w:cs="Times New Roman"/>
          <w:color w:val="333333"/>
          <w:kern w:val="0"/>
          <w:sz w:val="24"/>
          <w:szCs w:val="24"/>
        </w:rPr>
        <w:t>, legged robots</w:t>
      </w:r>
      <w:ins w:id="13" w:author="Li, Jason" w:date="2023-10-18T17:44:00Z">
        <w:r w:rsidR="009905D6">
          <w:rPr>
            <w:rFonts w:ascii="Times New Roman" w:eastAsia="宋体" w:hAnsi="Times New Roman" w:cs="Times New Roman"/>
            <w:color w:val="333333"/>
            <w:kern w:val="0"/>
            <w:sz w:val="24"/>
            <w:szCs w:val="24"/>
          </w:rPr>
          <w:t xml:space="preserve"> demonstrate greater adaptability</w:t>
        </w:r>
      </w:ins>
      <w:ins w:id="14" w:author="Li, Jason" w:date="2023-10-18T17:45:00Z">
        <w:r w:rsidR="0011595B">
          <w:rPr>
            <w:rFonts w:ascii="Times New Roman" w:eastAsia="宋体" w:hAnsi="Times New Roman" w:cs="Times New Roman"/>
            <w:color w:val="333333"/>
            <w:kern w:val="0"/>
            <w:sz w:val="24"/>
            <w:szCs w:val="24"/>
          </w:rPr>
          <w:t xml:space="preserve">, </w:t>
        </w:r>
      </w:ins>
      <w:del w:id="15" w:author="Li, Jason" w:date="2023-10-18T17:44:00Z">
        <w:r w:rsidRPr="005E5F21" w:rsidDel="009905D6">
          <w:rPr>
            <w:rFonts w:ascii="Times New Roman" w:eastAsia="宋体" w:hAnsi="Times New Roman" w:cs="Times New Roman"/>
            <w:color w:val="333333"/>
            <w:kern w:val="0"/>
            <w:sz w:val="24"/>
            <w:szCs w:val="24"/>
          </w:rPr>
          <w:delText xml:space="preserve"> can</w:delText>
        </w:r>
      </w:del>
      <w:ins w:id="16" w:author="Li, Jason" w:date="2023-10-18T17:45:00Z">
        <w:r w:rsidR="004522F9">
          <w:rPr>
            <w:rFonts w:ascii="Times New Roman" w:eastAsia="宋体" w:hAnsi="Times New Roman" w:cs="Times New Roman"/>
            <w:color w:val="333333"/>
            <w:kern w:val="0"/>
            <w:sz w:val="24"/>
            <w:szCs w:val="24"/>
          </w:rPr>
          <w:t>enabling their deployment in</w:t>
        </w:r>
      </w:ins>
      <w:del w:id="17" w:author="Li, Jason" w:date="2023-10-18T17:45:00Z">
        <w:r w:rsidRPr="005E5F21" w:rsidDel="004522F9">
          <w:rPr>
            <w:rFonts w:ascii="Times New Roman" w:eastAsia="宋体" w:hAnsi="Times New Roman" w:cs="Times New Roman"/>
            <w:color w:val="333333"/>
            <w:kern w:val="0"/>
            <w:sz w:val="24"/>
            <w:szCs w:val="24"/>
          </w:rPr>
          <w:delText xml:space="preserve"> be applied in</w:delText>
        </w:r>
      </w:del>
      <w:r w:rsidRPr="005E5F21">
        <w:rPr>
          <w:rFonts w:ascii="Times New Roman" w:eastAsia="宋体" w:hAnsi="Times New Roman" w:cs="Times New Roman"/>
          <w:color w:val="333333"/>
          <w:kern w:val="0"/>
          <w:sz w:val="24"/>
          <w:szCs w:val="24"/>
        </w:rPr>
        <w:t xml:space="preserve"> </w:t>
      </w:r>
      <w:del w:id="18" w:author="Li, Jason" w:date="2023-10-18T17:45:00Z">
        <w:r w:rsidRPr="005E5F21" w:rsidDel="004522F9">
          <w:rPr>
            <w:rFonts w:ascii="Times New Roman" w:eastAsia="宋体" w:hAnsi="Times New Roman" w:cs="Times New Roman"/>
            <w:color w:val="333333"/>
            <w:kern w:val="0"/>
            <w:sz w:val="24"/>
            <w:szCs w:val="24"/>
          </w:rPr>
          <w:delText xml:space="preserve">more </w:delText>
        </w:r>
      </w:del>
      <w:ins w:id="19" w:author="Li, Jason" w:date="2023-10-18T17:45:00Z">
        <w:r w:rsidR="004522F9">
          <w:rPr>
            <w:rFonts w:ascii="Times New Roman" w:eastAsia="宋体" w:hAnsi="Times New Roman" w:cs="Times New Roman"/>
            <w:color w:val="333333"/>
            <w:kern w:val="0"/>
            <w:sz w:val="24"/>
            <w:szCs w:val="24"/>
          </w:rPr>
          <w:t xml:space="preserve">intricate </w:t>
        </w:r>
      </w:ins>
      <w:del w:id="20" w:author="Li, Jason" w:date="2023-10-18T17:45:00Z">
        <w:r w:rsidRPr="005E5F21" w:rsidDel="004522F9">
          <w:rPr>
            <w:rFonts w:ascii="Times New Roman" w:eastAsia="宋体" w:hAnsi="Times New Roman" w:cs="Times New Roman"/>
            <w:color w:val="333333"/>
            <w:kern w:val="0"/>
            <w:sz w:val="24"/>
            <w:szCs w:val="24"/>
          </w:rPr>
          <w:delText xml:space="preserve">complex </w:delText>
        </w:r>
      </w:del>
      <w:r w:rsidRPr="005E5F21">
        <w:rPr>
          <w:rFonts w:ascii="Times New Roman" w:eastAsia="宋体" w:hAnsi="Times New Roman" w:cs="Times New Roman"/>
          <w:color w:val="333333"/>
          <w:kern w:val="0"/>
          <w:sz w:val="24"/>
          <w:szCs w:val="24"/>
        </w:rPr>
        <w:t xml:space="preserve">and </w:t>
      </w:r>
      <w:ins w:id="21" w:author="Li, Jason" w:date="2023-10-18T17:45:00Z">
        <w:r w:rsidR="004522F9">
          <w:rPr>
            <w:rFonts w:ascii="Times New Roman" w:eastAsia="宋体" w:hAnsi="Times New Roman" w:cs="Times New Roman"/>
            <w:color w:val="333333"/>
            <w:kern w:val="0"/>
            <w:sz w:val="24"/>
            <w:szCs w:val="24"/>
          </w:rPr>
          <w:t xml:space="preserve">high-risk </w:t>
        </w:r>
      </w:ins>
      <w:del w:id="22" w:author="Li, Jason" w:date="2023-10-18T17:45:00Z">
        <w:r w:rsidRPr="005E5F21" w:rsidDel="004522F9">
          <w:rPr>
            <w:rFonts w:ascii="Times New Roman" w:eastAsia="宋体" w:hAnsi="Times New Roman" w:cs="Times New Roman"/>
            <w:color w:val="333333"/>
            <w:kern w:val="0"/>
            <w:sz w:val="24"/>
            <w:szCs w:val="24"/>
          </w:rPr>
          <w:delText xml:space="preserve">risky </w:delText>
        </w:r>
      </w:del>
      <w:r w:rsidRPr="005E5F21">
        <w:rPr>
          <w:rFonts w:ascii="Times New Roman" w:eastAsia="宋体" w:hAnsi="Times New Roman" w:cs="Times New Roman"/>
          <w:color w:val="333333"/>
          <w:kern w:val="0"/>
          <w:sz w:val="24"/>
          <w:szCs w:val="24"/>
        </w:rPr>
        <w:t>environments</w:t>
      </w:r>
      <w:ins w:id="23" w:author="Li, Jason" w:date="2023-10-18T17:45:00Z">
        <w:r w:rsidR="004522F9">
          <w:rPr>
            <w:rFonts w:ascii="Times New Roman" w:eastAsia="宋体" w:hAnsi="Times New Roman" w:cs="Times New Roman"/>
            <w:color w:val="333333"/>
            <w:kern w:val="0"/>
            <w:sz w:val="24"/>
            <w:szCs w:val="24"/>
          </w:rPr>
          <w:t>. This applications encompass</w:t>
        </w:r>
      </w:ins>
      <w:del w:id="24" w:author="Li, Jason" w:date="2023-10-18T17:46:00Z">
        <w:r w:rsidRPr="005E5F21" w:rsidDel="004522F9">
          <w:rPr>
            <w:rFonts w:ascii="Times New Roman" w:eastAsia="宋体" w:hAnsi="Times New Roman" w:cs="Times New Roman"/>
            <w:color w:val="333333"/>
            <w:kern w:val="0"/>
            <w:sz w:val="24"/>
            <w:szCs w:val="24"/>
          </w:rPr>
          <w:delText xml:space="preserve"> </w:delText>
        </w:r>
      </w:del>
      <w:ins w:id="25" w:author="Li, Jason" w:date="2023-10-18T17:46:00Z">
        <w:r w:rsidR="004522F9">
          <w:rPr>
            <w:rFonts w:ascii="Times New Roman" w:eastAsia="宋体" w:hAnsi="Times New Roman" w:cs="Times New Roman"/>
            <w:color w:val="333333"/>
            <w:kern w:val="0"/>
            <w:sz w:val="24"/>
            <w:szCs w:val="24"/>
          </w:rPr>
          <w:t xml:space="preserve"> </w:t>
        </w:r>
      </w:ins>
      <w:del w:id="26" w:author="Li, Jason" w:date="2023-10-18T17:46:00Z">
        <w:r w:rsidRPr="005E5F21" w:rsidDel="004522F9">
          <w:rPr>
            <w:rFonts w:ascii="Times New Roman" w:eastAsia="宋体" w:hAnsi="Times New Roman" w:cs="Times New Roman"/>
            <w:color w:val="333333"/>
            <w:kern w:val="0"/>
            <w:sz w:val="24"/>
            <w:szCs w:val="24"/>
          </w:rPr>
          <w:delText xml:space="preserve">to conduct </w:delText>
        </w:r>
      </w:del>
      <w:r w:rsidRPr="005E5F21">
        <w:rPr>
          <w:rFonts w:ascii="Times New Roman" w:eastAsia="宋体" w:hAnsi="Times New Roman" w:cs="Times New Roman"/>
          <w:color w:val="333333"/>
          <w:kern w:val="0"/>
          <w:sz w:val="24"/>
          <w:szCs w:val="24"/>
        </w:rPr>
        <w:t xml:space="preserve">tasks </w:t>
      </w:r>
      <w:ins w:id="27" w:author="Li, Jason" w:date="2023-10-18T17:46:00Z">
        <w:r w:rsidR="004522F9">
          <w:rPr>
            <w:rFonts w:ascii="Times New Roman" w:eastAsia="宋体" w:hAnsi="Times New Roman" w:cs="Times New Roman"/>
            <w:color w:val="333333"/>
            <w:kern w:val="0"/>
            <w:sz w:val="24"/>
            <w:szCs w:val="24"/>
          </w:rPr>
          <w:t xml:space="preserve">such as </w:t>
        </w:r>
      </w:ins>
      <w:del w:id="28" w:author="Li, Jason" w:date="2023-10-18T17:46:00Z">
        <w:r w:rsidRPr="005E5F21" w:rsidDel="004522F9">
          <w:rPr>
            <w:rFonts w:ascii="Times New Roman" w:eastAsia="宋体" w:hAnsi="Times New Roman" w:cs="Times New Roman"/>
            <w:color w:val="333333"/>
            <w:kern w:val="0"/>
            <w:sz w:val="24"/>
            <w:szCs w:val="24"/>
          </w:rPr>
          <w:delText xml:space="preserve">like </w:delText>
        </w:r>
      </w:del>
      <w:r w:rsidRPr="005E5F21">
        <w:rPr>
          <w:rFonts w:ascii="Times New Roman" w:eastAsia="宋体" w:hAnsi="Times New Roman" w:cs="Times New Roman"/>
          <w:color w:val="333333"/>
          <w:kern w:val="0"/>
          <w:sz w:val="24"/>
          <w:szCs w:val="24"/>
        </w:rPr>
        <w:t xml:space="preserve">research and </w:t>
      </w:r>
      <w:proofErr w:type="spellStart"/>
      <w:r w:rsidRPr="005E5F21">
        <w:rPr>
          <w:rFonts w:ascii="Times New Roman" w:eastAsia="宋体" w:hAnsi="Times New Roman" w:cs="Times New Roman"/>
          <w:color w:val="333333"/>
          <w:kern w:val="0"/>
          <w:sz w:val="24"/>
          <w:szCs w:val="24"/>
        </w:rPr>
        <w:t>rescue</w:t>
      </w:r>
      <w:del w:id="29" w:author="Li, Jason" w:date="2023-10-18T17:46:00Z">
        <w:r w:rsidRPr="005E5F21" w:rsidDel="00E70D3F">
          <w:rPr>
            <w:rFonts w:ascii="Times New Roman" w:eastAsia="宋体" w:hAnsi="Times New Roman" w:cs="Times New Roman"/>
            <w:color w:val="333333"/>
            <w:kern w:val="0"/>
            <w:sz w:val="24"/>
            <w:szCs w:val="24"/>
          </w:rPr>
          <w:delText xml:space="preserve"> </w:delText>
        </w:r>
      </w:del>
      <w:ins w:id="30" w:author="Li, Jason" w:date="2023-10-18T17:46:00Z">
        <w:r w:rsidR="00E70D3F">
          <w:rPr>
            <w:rFonts w:ascii="Times New Roman" w:eastAsia="宋体" w:hAnsi="Times New Roman" w:cs="Times New Roman"/>
            <w:color w:val="333333"/>
            <w:kern w:val="0"/>
            <w:sz w:val="24"/>
            <w:szCs w:val="24"/>
          </w:rPr>
          <w:t>missions</w:t>
        </w:r>
      </w:ins>
      <w:proofErr w:type="spellEnd"/>
      <w:del w:id="31" w:author="Li, Jason" w:date="2023-10-18T17:46:00Z">
        <w:r w:rsidRPr="005E5F21" w:rsidDel="00E70D3F">
          <w:rPr>
            <w:rFonts w:ascii="Times New Roman" w:eastAsia="宋体" w:hAnsi="Times New Roman" w:cs="Times New Roman"/>
            <w:color w:val="333333"/>
            <w:kern w:val="0"/>
            <w:sz w:val="24"/>
            <w:szCs w:val="24"/>
          </w:rPr>
          <w:delText>operations</w:delText>
        </w:r>
      </w:del>
      <w:r w:rsidRPr="005E5F21">
        <w:rPr>
          <w:rFonts w:ascii="Times New Roman" w:eastAsia="宋体" w:hAnsi="Times New Roman" w:cs="Times New Roman"/>
          <w:color w:val="333333"/>
          <w:kern w:val="0"/>
          <w:sz w:val="24"/>
          <w:szCs w:val="24"/>
        </w:rPr>
        <w:t xml:space="preserve">, military </w:t>
      </w:r>
      <w:ins w:id="32" w:author="Li, Jason" w:date="2023-10-18T17:46:00Z">
        <w:r w:rsidR="00E70D3F">
          <w:rPr>
            <w:rFonts w:ascii="Times New Roman" w:eastAsia="宋体" w:hAnsi="Times New Roman" w:cs="Times New Roman"/>
            <w:color w:val="333333"/>
            <w:kern w:val="0"/>
            <w:sz w:val="24"/>
            <w:szCs w:val="24"/>
          </w:rPr>
          <w:t xml:space="preserve">operations </w:t>
        </w:r>
      </w:ins>
      <w:del w:id="33" w:author="Li, Jason" w:date="2023-10-18T17:46:00Z">
        <w:r w:rsidRPr="005E5F21" w:rsidDel="00E70D3F">
          <w:rPr>
            <w:rFonts w:ascii="Times New Roman" w:eastAsia="宋体" w:hAnsi="Times New Roman" w:cs="Times New Roman"/>
            <w:color w:val="333333"/>
            <w:kern w:val="0"/>
            <w:sz w:val="24"/>
            <w:szCs w:val="24"/>
          </w:rPr>
          <w:delText xml:space="preserve">applications </w:delText>
        </w:r>
      </w:del>
      <w:r w:rsidRPr="005E5F21">
        <w:rPr>
          <w:rFonts w:ascii="Times New Roman" w:eastAsia="宋体" w:hAnsi="Times New Roman" w:cs="Times New Roman"/>
          <w:color w:val="333333"/>
          <w:kern w:val="0"/>
          <w:sz w:val="24"/>
          <w:szCs w:val="24"/>
        </w:rPr>
        <w:t xml:space="preserve">and exploration of </w:t>
      </w:r>
      <w:del w:id="34" w:author="Li, Jason" w:date="2023-10-18T17:46:00Z">
        <w:r w:rsidRPr="005E5F21" w:rsidDel="00E70D3F">
          <w:rPr>
            <w:rFonts w:ascii="Times New Roman" w:eastAsia="宋体" w:hAnsi="Times New Roman" w:cs="Times New Roman"/>
            <w:color w:val="333333"/>
            <w:kern w:val="0"/>
            <w:sz w:val="24"/>
            <w:szCs w:val="24"/>
          </w:rPr>
          <w:delText>rough</w:delText>
        </w:r>
      </w:del>
      <w:ins w:id="35" w:author="Li, Jason" w:date="2023-10-18T17:46:00Z">
        <w:r w:rsidR="00E70D3F">
          <w:rPr>
            <w:rFonts w:ascii="Times New Roman" w:eastAsia="宋体" w:hAnsi="Times New Roman" w:cs="Times New Roman"/>
            <w:color w:val="333333"/>
            <w:kern w:val="0"/>
            <w:sz w:val="24"/>
            <w:szCs w:val="24"/>
          </w:rPr>
          <w:t>challenging and uneven</w:t>
        </w:r>
      </w:ins>
      <w:r w:rsidRPr="005E5F21">
        <w:rPr>
          <w:rFonts w:ascii="Times New Roman" w:eastAsia="宋体" w:hAnsi="Times New Roman" w:cs="Times New Roman"/>
          <w:color w:val="333333"/>
          <w:kern w:val="0"/>
          <w:sz w:val="24"/>
          <w:szCs w:val="24"/>
        </w:rPr>
        <w:t xml:space="preserve"> terrains.</w:t>
      </w:r>
    </w:p>
    <w:p w14:paraId="08894638" w14:textId="77777777" w:rsidR="005E5F21" w:rsidRPr="005E5F21" w:rsidRDefault="005E5F21" w:rsidP="005E5F21">
      <w:pPr>
        <w:widowControl/>
        <w:spacing w:before="192" w:after="192"/>
        <w:jc w:val="left"/>
        <w:rPr>
          <w:rFonts w:ascii="Times New Roman" w:eastAsia="宋体" w:hAnsi="Times New Roman" w:cs="Times New Roman"/>
          <w:color w:val="333333"/>
          <w:kern w:val="0"/>
          <w:sz w:val="24"/>
          <w:szCs w:val="24"/>
        </w:rPr>
      </w:pPr>
      <w:r w:rsidRPr="005E5F21">
        <w:rPr>
          <w:rFonts w:ascii="Times New Roman" w:eastAsia="宋体" w:hAnsi="Times New Roman" w:cs="Times New Roman"/>
          <w:color w:val="333333"/>
          <w:kern w:val="0"/>
          <w:sz w:val="24"/>
          <w:szCs w:val="24"/>
        </w:rPr>
        <w:t>However, unlike directions such as Unmanned Arieal Vehicle</w:t>
      </w:r>
      <w:del w:id="36" w:author="Li, Jason" w:date="2023-10-18T17:47:00Z">
        <w:r w:rsidRPr="005E5F21" w:rsidDel="00BB5D7A">
          <w:rPr>
            <w:rFonts w:ascii="Times New Roman" w:eastAsia="宋体" w:hAnsi="Times New Roman" w:cs="Times New Roman"/>
            <w:color w:val="333333"/>
            <w:kern w:val="0"/>
            <w:sz w:val="24"/>
            <w:szCs w:val="24"/>
          </w:rPr>
          <w:delText>s</w:delText>
        </w:r>
      </w:del>
      <w:r w:rsidRPr="005E5F21">
        <w:rPr>
          <w:rFonts w:ascii="Times New Roman" w:eastAsia="宋体" w:hAnsi="Times New Roman" w:cs="Times New Roman"/>
          <w:color w:val="333333"/>
          <w:kern w:val="0"/>
          <w:sz w:val="24"/>
          <w:szCs w:val="24"/>
        </w:rPr>
        <w:t xml:space="preserve"> (UAV), robot manipulators or wheeled robots whose robot dynamic model and control algorithms have reached a nearly SOTA extend, legged robots are still facing challenges coming from complex dynamic model and control, which greatly limits the development of legged robot’s </w:t>
      </w:r>
      <w:commentRangeStart w:id="37"/>
      <w:r w:rsidRPr="005E5F21">
        <w:rPr>
          <w:rFonts w:ascii="Times New Roman" w:eastAsia="宋体" w:hAnsi="Times New Roman" w:cs="Times New Roman"/>
          <w:color w:val="333333"/>
          <w:kern w:val="0"/>
          <w:sz w:val="24"/>
          <w:szCs w:val="24"/>
        </w:rPr>
        <w:t>traversability</w:t>
      </w:r>
      <w:commentRangeEnd w:id="37"/>
      <w:r w:rsidR="00BD1778">
        <w:rPr>
          <w:rStyle w:val="a3"/>
        </w:rPr>
        <w:commentReference w:id="37"/>
      </w:r>
      <w:r w:rsidRPr="005E5F21">
        <w:rPr>
          <w:rFonts w:ascii="Times New Roman" w:eastAsia="宋体" w:hAnsi="Times New Roman" w:cs="Times New Roman"/>
          <w:color w:val="333333"/>
          <w:kern w:val="0"/>
          <w:sz w:val="24"/>
          <w:szCs w:val="24"/>
        </w:rPr>
        <w:t xml:space="preserve">. Furthermore, wheeled robots or manipulators have established a mature industrial market, whereas there is still a large gap for legged robots to realize commercialization for practical use, due to several technical limits such as battery life, manufacturing costs, and versatility. </w:t>
      </w:r>
    </w:p>
    <w:p w14:paraId="155791D0" w14:textId="77777777" w:rsidR="005E5F21" w:rsidRPr="005E5F21" w:rsidRDefault="005E5F21" w:rsidP="005E5F21">
      <w:pPr>
        <w:widowControl/>
        <w:spacing w:before="192" w:after="192"/>
        <w:jc w:val="left"/>
        <w:rPr>
          <w:rFonts w:ascii="Times New Roman" w:eastAsia="宋体" w:hAnsi="Times New Roman" w:cs="Times New Roman"/>
          <w:color w:val="333333"/>
          <w:kern w:val="0"/>
          <w:sz w:val="24"/>
          <w:szCs w:val="24"/>
        </w:rPr>
      </w:pPr>
      <w:r w:rsidRPr="005E5F21">
        <w:rPr>
          <w:rFonts w:ascii="Times New Roman" w:eastAsia="宋体" w:hAnsi="Times New Roman" w:cs="Times New Roman"/>
          <w:color w:val="333333"/>
          <w:kern w:val="0"/>
          <w:sz w:val="24"/>
          <w:szCs w:val="24"/>
        </w:rPr>
        <w:t>Characterized by the advantage of learning complex control policy in an End-to-End way, Deep Reinforcement Learning method holds the promise in training legged robots and have been used successfully in various research and application domains. Besides, Deep RL method gain several advantages over conventional control methods (such as MPC). After training, robots can show their stronger ability in generating complex locomotion patterns (walking, running, crawling…) and a good performance while generalizing to different tasks and situations.</w:t>
      </w:r>
    </w:p>
    <w:p w14:paraId="5B818644" w14:textId="695E3763" w:rsidR="005E5F21" w:rsidRPr="005E5F21" w:rsidRDefault="00F1360B" w:rsidP="005E5F21">
      <w:pPr>
        <w:widowControl/>
        <w:spacing w:before="192" w:after="192"/>
        <w:jc w:val="left"/>
        <w:rPr>
          <w:rFonts w:ascii="Times New Roman" w:eastAsia="宋体" w:hAnsi="Times New Roman" w:cs="Times New Roman"/>
          <w:color w:val="333333"/>
          <w:kern w:val="0"/>
          <w:sz w:val="24"/>
          <w:szCs w:val="24"/>
        </w:rPr>
      </w:pPr>
      <w:ins w:id="38" w:author="Li, Jason" w:date="2023-10-18T17:37:00Z">
        <w:r>
          <w:rPr>
            <w:rFonts w:ascii="Times New Roman" w:eastAsia="宋体" w:hAnsi="Times New Roman" w:cs="Times New Roman" w:hint="eastAsia"/>
            <w:color w:val="333333"/>
            <w:kern w:val="0"/>
            <w:sz w:val="24"/>
            <w:szCs w:val="24"/>
          </w:rPr>
          <w:t>The</w:t>
        </w:r>
        <w:r>
          <w:rPr>
            <w:rFonts w:ascii="Times New Roman" w:eastAsia="宋体" w:hAnsi="Times New Roman" w:cs="Times New Roman"/>
            <w:color w:val="333333"/>
            <w:kern w:val="0"/>
            <w:sz w:val="24"/>
            <w:szCs w:val="24"/>
          </w:rPr>
          <w:t xml:space="preserve"> </w:t>
        </w:r>
        <w:r>
          <w:rPr>
            <w:rFonts w:ascii="Times New Roman" w:eastAsia="宋体" w:hAnsi="Times New Roman" w:cs="Times New Roman" w:hint="eastAsia"/>
            <w:color w:val="333333"/>
            <w:kern w:val="0"/>
            <w:sz w:val="24"/>
            <w:szCs w:val="24"/>
          </w:rPr>
          <w:t>pri</w:t>
        </w:r>
        <w:r>
          <w:rPr>
            <w:rFonts w:ascii="Times New Roman" w:eastAsia="宋体" w:hAnsi="Times New Roman" w:cs="Times New Roman"/>
            <w:color w:val="333333"/>
            <w:kern w:val="0"/>
            <w:sz w:val="24"/>
            <w:szCs w:val="24"/>
          </w:rPr>
          <w:t>mary objective of this research project is to enhance the traversability of legged robots when operating in challenging terrains</w:t>
        </w:r>
        <w:r w:rsidR="00F41F11">
          <w:rPr>
            <w:rFonts w:ascii="Times New Roman" w:eastAsia="宋体" w:hAnsi="Times New Roman" w:cs="Times New Roman"/>
            <w:color w:val="333333"/>
            <w:kern w:val="0"/>
            <w:sz w:val="24"/>
            <w:szCs w:val="24"/>
          </w:rPr>
          <w:t>. Specifically, I seek</w:t>
        </w:r>
      </w:ins>
      <w:ins w:id="39" w:author="Li, Jason" w:date="2023-10-18T17:38:00Z">
        <w:r w:rsidR="00F41F11">
          <w:rPr>
            <w:rFonts w:ascii="Times New Roman" w:eastAsia="宋体" w:hAnsi="Times New Roman" w:cs="Times New Roman"/>
            <w:color w:val="333333"/>
            <w:kern w:val="0"/>
            <w:sz w:val="24"/>
            <w:szCs w:val="24"/>
          </w:rPr>
          <w:t xml:space="preserve"> to accomplish this goal through the implementation of Deep Reinforcement Learning on a lightweight legged robot platform known as DOGZILLA.</w:t>
        </w:r>
      </w:ins>
      <w:ins w:id="40" w:author="Li, Jason" w:date="2023-10-18T17:39:00Z">
        <w:r w:rsidR="004D4BD3">
          <w:rPr>
            <w:rFonts w:ascii="Times New Roman" w:eastAsia="宋体" w:hAnsi="Times New Roman" w:cs="Times New Roman"/>
            <w:color w:val="333333"/>
            <w:kern w:val="0"/>
            <w:sz w:val="24"/>
            <w:szCs w:val="24"/>
          </w:rPr>
          <w:t xml:space="preserve"> Furthermore, </w:t>
        </w:r>
      </w:ins>
      <w:del w:id="41" w:author="Li, Jason" w:date="2023-10-18T17:38:00Z">
        <w:r w:rsidR="005E5F21" w:rsidRPr="005E5F21" w:rsidDel="00F41F11">
          <w:rPr>
            <w:rFonts w:ascii="Times New Roman" w:eastAsia="宋体" w:hAnsi="Times New Roman" w:cs="Times New Roman"/>
            <w:color w:val="333333"/>
            <w:kern w:val="0"/>
            <w:sz w:val="24"/>
            <w:szCs w:val="24"/>
          </w:rPr>
          <w:delText xml:space="preserve">This project aims to achieve legged robot’s high traversability in challenging terrain via Deep Reinforcement Learning method on a light legged robot platform, DOGZILLA. </w:delText>
        </w:r>
      </w:del>
      <w:del w:id="42" w:author="Li, Jason" w:date="2023-10-18T17:39:00Z">
        <w:r w:rsidR="005E5F21" w:rsidRPr="005E5F21" w:rsidDel="004D4BD3">
          <w:rPr>
            <w:rFonts w:ascii="Times New Roman" w:eastAsia="宋体" w:hAnsi="Times New Roman" w:cs="Times New Roman"/>
            <w:color w:val="333333"/>
            <w:kern w:val="0"/>
            <w:sz w:val="24"/>
            <w:szCs w:val="24"/>
          </w:rPr>
          <w:delText>T</w:delText>
        </w:r>
      </w:del>
      <w:ins w:id="43" w:author="Li, Jason" w:date="2023-10-18T17:39:00Z">
        <w:r w:rsidR="004D4BD3">
          <w:rPr>
            <w:rFonts w:ascii="Times New Roman" w:eastAsia="宋体" w:hAnsi="Times New Roman" w:cs="Times New Roman"/>
            <w:color w:val="333333"/>
            <w:kern w:val="0"/>
            <w:sz w:val="24"/>
            <w:szCs w:val="24"/>
          </w:rPr>
          <w:t>t</w:t>
        </w:r>
      </w:ins>
      <w:r w:rsidR="005E5F21" w:rsidRPr="005E5F21">
        <w:rPr>
          <w:rFonts w:ascii="Times New Roman" w:eastAsia="宋体" w:hAnsi="Times New Roman" w:cs="Times New Roman"/>
          <w:color w:val="333333"/>
          <w:kern w:val="0"/>
          <w:sz w:val="24"/>
          <w:szCs w:val="24"/>
        </w:rPr>
        <w:t xml:space="preserve">he training and learning of control policy obeys </w:t>
      </w:r>
      <w:proofErr w:type="spellStart"/>
      <w:ins w:id="44" w:author="Li, Jason" w:date="2023-10-18T17:40:00Z">
        <w:r w:rsidR="00D4446E">
          <w:rPr>
            <w:rFonts w:ascii="Times New Roman" w:eastAsia="宋体" w:hAnsi="Times New Roman" w:cs="Times New Roman"/>
            <w:color w:val="333333"/>
            <w:kern w:val="0"/>
            <w:sz w:val="24"/>
            <w:szCs w:val="24"/>
          </w:rPr>
          <w:t>a</w:t>
        </w:r>
      </w:ins>
      <w:del w:id="45" w:author="Li, Jason" w:date="2023-10-18T17:40:00Z">
        <w:r w:rsidR="005E5F21" w:rsidRPr="005E5F21" w:rsidDel="00D4446E">
          <w:rPr>
            <w:rFonts w:ascii="Times New Roman" w:eastAsia="宋体" w:hAnsi="Times New Roman" w:cs="Times New Roman"/>
            <w:color w:val="333333"/>
            <w:kern w:val="0"/>
            <w:sz w:val="24"/>
            <w:szCs w:val="24"/>
          </w:rPr>
          <w:delText xml:space="preserve">the </w:delText>
        </w:r>
      </w:del>
      <w:r w:rsidR="005E5F21" w:rsidRPr="005E5F21">
        <w:rPr>
          <w:rFonts w:ascii="Times New Roman" w:eastAsia="宋体" w:hAnsi="Times New Roman" w:cs="Times New Roman"/>
          <w:color w:val="333333"/>
          <w:kern w:val="0"/>
          <w:sz w:val="24"/>
          <w:szCs w:val="24"/>
        </w:rPr>
        <w:t>“Sim</w:t>
      </w:r>
      <w:proofErr w:type="spellEnd"/>
      <w:r w:rsidR="00BD1778">
        <w:rPr>
          <w:rFonts w:ascii="Times New Roman" w:eastAsia="宋体" w:hAnsi="Times New Roman" w:cs="Times New Roman"/>
          <w:color w:val="333333"/>
          <w:kern w:val="0"/>
          <w:sz w:val="24"/>
          <w:szCs w:val="24"/>
        </w:rPr>
        <w:t>-</w:t>
      </w:r>
      <w:r w:rsidR="005E5F21" w:rsidRPr="005E5F21">
        <w:rPr>
          <w:rFonts w:ascii="Times New Roman" w:eastAsia="宋体" w:hAnsi="Times New Roman" w:cs="Times New Roman"/>
          <w:color w:val="333333"/>
          <w:kern w:val="0"/>
          <w:sz w:val="24"/>
          <w:szCs w:val="24"/>
        </w:rPr>
        <w:t>to</w:t>
      </w:r>
      <w:r w:rsidR="00BD1778">
        <w:rPr>
          <w:rFonts w:ascii="Times New Roman" w:eastAsia="宋体" w:hAnsi="Times New Roman" w:cs="Times New Roman"/>
          <w:color w:val="333333"/>
          <w:kern w:val="0"/>
          <w:sz w:val="24"/>
          <w:szCs w:val="24"/>
        </w:rPr>
        <w:t>-</w:t>
      </w:r>
      <w:r w:rsidR="005E5F21" w:rsidRPr="005E5F21">
        <w:rPr>
          <w:rFonts w:ascii="Times New Roman" w:eastAsia="宋体" w:hAnsi="Times New Roman" w:cs="Times New Roman"/>
          <w:color w:val="333333"/>
          <w:kern w:val="0"/>
          <w:sz w:val="24"/>
          <w:szCs w:val="24"/>
        </w:rPr>
        <w:t>Real” idea</w:t>
      </w:r>
      <w:ins w:id="46" w:author="Li, Jason" w:date="2023-10-18T17:40:00Z">
        <w:r w:rsidR="00D4446E">
          <w:rPr>
            <w:rFonts w:ascii="Times New Roman" w:eastAsia="宋体" w:hAnsi="Times New Roman" w:cs="Times New Roman"/>
            <w:color w:val="333333"/>
            <w:kern w:val="0"/>
            <w:sz w:val="24"/>
            <w:szCs w:val="24"/>
          </w:rPr>
          <w:t xml:space="preserve">. The idea is implemented by firstly </w:t>
        </w:r>
      </w:ins>
      <w:del w:id="47" w:author="Li, Jason" w:date="2023-10-18T17:39:00Z">
        <w:r w:rsidR="005E5F21" w:rsidRPr="005E5F21" w:rsidDel="00C854A9">
          <w:rPr>
            <w:rFonts w:ascii="Times New Roman" w:eastAsia="宋体" w:hAnsi="Times New Roman" w:cs="Times New Roman"/>
            <w:color w:val="333333"/>
            <w:kern w:val="0"/>
            <w:sz w:val="24"/>
            <w:szCs w:val="24"/>
          </w:rPr>
          <w:delText xml:space="preserve">. At first, </w:delText>
        </w:r>
      </w:del>
      <w:r w:rsidR="005E5F21" w:rsidRPr="005E5F21">
        <w:rPr>
          <w:rFonts w:ascii="Times New Roman" w:eastAsia="宋体" w:hAnsi="Times New Roman" w:cs="Times New Roman"/>
          <w:color w:val="333333"/>
          <w:kern w:val="0"/>
          <w:sz w:val="24"/>
          <w:szCs w:val="24"/>
        </w:rPr>
        <w:t>training and testing</w:t>
      </w:r>
      <w:del w:id="48" w:author="Li, Jason" w:date="2023-10-18T17:41:00Z">
        <w:r w:rsidR="005E5F21" w:rsidRPr="005E5F21" w:rsidDel="00D4446E">
          <w:rPr>
            <w:rFonts w:ascii="Times New Roman" w:eastAsia="宋体" w:hAnsi="Times New Roman" w:cs="Times New Roman"/>
            <w:color w:val="333333"/>
            <w:kern w:val="0"/>
            <w:sz w:val="24"/>
            <w:szCs w:val="24"/>
          </w:rPr>
          <w:delText xml:space="preserve"> of</w:delText>
        </w:r>
      </w:del>
      <w:r w:rsidR="005E5F21" w:rsidRPr="005E5F21">
        <w:rPr>
          <w:rFonts w:ascii="Times New Roman" w:eastAsia="宋体" w:hAnsi="Times New Roman" w:cs="Times New Roman"/>
          <w:color w:val="333333"/>
          <w:kern w:val="0"/>
          <w:sz w:val="24"/>
          <w:szCs w:val="24"/>
        </w:rPr>
        <w:t xml:space="preserve"> algorithms </w:t>
      </w:r>
      <w:del w:id="49" w:author="Li, Jason" w:date="2023-10-18T17:41:00Z">
        <w:r w:rsidR="005E5F21" w:rsidRPr="005E5F21" w:rsidDel="00D4446E">
          <w:rPr>
            <w:rFonts w:ascii="Times New Roman" w:eastAsia="宋体" w:hAnsi="Times New Roman" w:cs="Times New Roman"/>
            <w:color w:val="333333"/>
            <w:kern w:val="0"/>
            <w:sz w:val="24"/>
            <w:szCs w:val="24"/>
          </w:rPr>
          <w:delText xml:space="preserve">are conducted </w:delText>
        </w:r>
      </w:del>
      <w:r w:rsidR="005E5F21" w:rsidRPr="005E5F21">
        <w:rPr>
          <w:rFonts w:ascii="Times New Roman" w:eastAsia="宋体" w:hAnsi="Times New Roman" w:cs="Times New Roman"/>
          <w:color w:val="333333"/>
          <w:kern w:val="0"/>
          <w:sz w:val="24"/>
          <w:szCs w:val="24"/>
        </w:rPr>
        <w:t>in a simulation environment</w:t>
      </w:r>
      <w:del w:id="50" w:author="Li, Jason" w:date="2023-10-18T17:40:00Z">
        <w:r w:rsidR="005E5F21" w:rsidRPr="005E5F21" w:rsidDel="00D4446E">
          <w:rPr>
            <w:rFonts w:ascii="Times New Roman" w:eastAsia="宋体" w:hAnsi="Times New Roman" w:cs="Times New Roman"/>
            <w:color w:val="333333"/>
            <w:kern w:val="0"/>
            <w:sz w:val="24"/>
            <w:szCs w:val="24"/>
          </w:rPr>
          <w:delText xml:space="preserve"> such as Gazebo</w:delText>
        </w:r>
      </w:del>
      <w:del w:id="51" w:author="Li, Jason" w:date="2023-10-18T17:41:00Z">
        <w:r w:rsidR="005E5F21" w:rsidRPr="005E5F21" w:rsidDel="00D4446E">
          <w:rPr>
            <w:rFonts w:ascii="Times New Roman" w:eastAsia="宋体" w:hAnsi="Times New Roman" w:cs="Times New Roman"/>
            <w:color w:val="333333"/>
            <w:kern w:val="0"/>
            <w:sz w:val="24"/>
            <w:szCs w:val="24"/>
          </w:rPr>
          <w:delText>, in order to assure safety and learning efficiency</w:delText>
        </w:r>
      </w:del>
      <w:ins w:id="52" w:author="Li, Jason" w:date="2023-10-18T17:41:00Z">
        <w:r w:rsidR="007426E1">
          <w:rPr>
            <w:rFonts w:ascii="Times New Roman" w:eastAsia="宋体" w:hAnsi="Times New Roman" w:cs="Times New Roman"/>
            <w:color w:val="333333"/>
            <w:kern w:val="0"/>
            <w:sz w:val="24"/>
            <w:szCs w:val="24"/>
          </w:rPr>
          <w:t>. When</w:t>
        </w:r>
      </w:ins>
      <w:del w:id="53" w:author="Li, Jason" w:date="2023-10-18T17:41:00Z">
        <w:r w:rsidR="005E5F21" w:rsidRPr="005E5F21" w:rsidDel="007426E1">
          <w:rPr>
            <w:rFonts w:ascii="Times New Roman" w:eastAsia="宋体" w:hAnsi="Times New Roman" w:cs="Times New Roman"/>
            <w:color w:val="333333"/>
            <w:kern w:val="0"/>
            <w:sz w:val="24"/>
            <w:szCs w:val="24"/>
          </w:rPr>
          <w:delText xml:space="preserve">. </w:delText>
        </w:r>
      </w:del>
      <w:ins w:id="54" w:author="Li, Jason" w:date="2023-10-18T17:41:00Z">
        <w:r w:rsidR="007426E1">
          <w:rPr>
            <w:rFonts w:ascii="Times New Roman" w:eastAsia="宋体" w:hAnsi="Times New Roman" w:cs="Times New Roman"/>
            <w:color w:val="333333"/>
            <w:kern w:val="0"/>
            <w:sz w:val="24"/>
            <w:szCs w:val="24"/>
          </w:rPr>
          <w:t xml:space="preserve"> </w:t>
        </w:r>
      </w:ins>
      <w:del w:id="55" w:author="Li, Jason" w:date="2023-10-18T17:41:00Z">
        <w:r w:rsidR="005E5F21" w:rsidRPr="005E5F21" w:rsidDel="007426E1">
          <w:rPr>
            <w:rFonts w:ascii="Times New Roman" w:eastAsia="宋体" w:hAnsi="Times New Roman" w:cs="Times New Roman"/>
            <w:color w:val="333333"/>
            <w:kern w:val="0"/>
            <w:sz w:val="24"/>
            <w:szCs w:val="24"/>
          </w:rPr>
          <w:delText xml:space="preserve">Once </w:delText>
        </w:r>
      </w:del>
      <w:r w:rsidR="005E5F21" w:rsidRPr="005E5F21">
        <w:rPr>
          <w:rFonts w:ascii="Times New Roman" w:eastAsia="宋体" w:hAnsi="Times New Roman" w:cs="Times New Roman"/>
          <w:color w:val="333333"/>
          <w:kern w:val="0"/>
          <w:sz w:val="24"/>
          <w:szCs w:val="24"/>
        </w:rPr>
        <w:t xml:space="preserve">control policy or ability reached a satisfying level, it will be transferred to real robot and conduct real-world testing. </w:t>
      </w:r>
      <w:ins w:id="56" w:author="Li, Jason" w:date="2023-10-18T17:42:00Z">
        <w:r w:rsidR="007B298F">
          <w:rPr>
            <w:rFonts w:ascii="Times New Roman" w:eastAsia="宋体" w:hAnsi="Times New Roman" w:cs="Times New Roman"/>
            <w:color w:val="333333"/>
            <w:kern w:val="0"/>
            <w:sz w:val="24"/>
            <w:szCs w:val="24"/>
          </w:rPr>
          <w:t>In this way we can</w:t>
        </w:r>
      </w:ins>
      <w:ins w:id="57" w:author="Li, Jason" w:date="2023-10-18T17:41:00Z">
        <w:r w:rsidR="00D4446E" w:rsidRPr="005E5F21">
          <w:rPr>
            <w:rFonts w:ascii="Times New Roman" w:eastAsia="宋体" w:hAnsi="Times New Roman" w:cs="Times New Roman"/>
            <w:color w:val="333333"/>
            <w:kern w:val="0"/>
            <w:sz w:val="24"/>
            <w:szCs w:val="24"/>
          </w:rPr>
          <w:t xml:space="preserve"> assure </w:t>
        </w:r>
      </w:ins>
      <w:ins w:id="58" w:author="Li, Jason" w:date="2023-10-18T17:42:00Z">
        <w:r w:rsidR="007B298F">
          <w:rPr>
            <w:rFonts w:ascii="Times New Roman" w:eastAsia="宋体" w:hAnsi="Times New Roman" w:cs="Times New Roman"/>
            <w:color w:val="333333"/>
            <w:kern w:val="0"/>
            <w:sz w:val="24"/>
            <w:szCs w:val="24"/>
          </w:rPr>
          <w:t xml:space="preserve">the training </w:t>
        </w:r>
      </w:ins>
      <w:ins w:id="59" w:author="Li, Jason" w:date="2023-10-18T17:41:00Z">
        <w:r w:rsidR="00D4446E" w:rsidRPr="005E5F21">
          <w:rPr>
            <w:rFonts w:ascii="Times New Roman" w:eastAsia="宋体" w:hAnsi="Times New Roman" w:cs="Times New Roman"/>
            <w:color w:val="333333"/>
            <w:kern w:val="0"/>
            <w:sz w:val="24"/>
            <w:szCs w:val="24"/>
          </w:rPr>
          <w:t>safety</w:t>
        </w:r>
      </w:ins>
      <w:ins w:id="60" w:author="Li, Jason" w:date="2023-10-18T17:42:00Z">
        <w:r w:rsidR="007B298F">
          <w:rPr>
            <w:rFonts w:ascii="Times New Roman" w:eastAsia="宋体" w:hAnsi="Times New Roman" w:cs="Times New Roman"/>
            <w:color w:val="333333"/>
            <w:kern w:val="0"/>
            <w:sz w:val="24"/>
            <w:szCs w:val="24"/>
          </w:rPr>
          <w:t xml:space="preserve"> </w:t>
        </w:r>
      </w:ins>
      <w:ins w:id="61" w:author="Li, Jason" w:date="2023-10-18T17:41:00Z">
        <w:r w:rsidR="00D4446E" w:rsidRPr="005E5F21">
          <w:rPr>
            <w:rFonts w:ascii="Times New Roman" w:eastAsia="宋体" w:hAnsi="Times New Roman" w:cs="Times New Roman"/>
            <w:color w:val="333333"/>
            <w:kern w:val="0"/>
            <w:sz w:val="24"/>
            <w:szCs w:val="24"/>
          </w:rPr>
          <w:t xml:space="preserve">and </w:t>
        </w:r>
      </w:ins>
      <w:ins w:id="62" w:author="Li, Jason" w:date="2023-10-18T17:42:00Z">
        <w:r w:rsidR="007B298F">
          <w:rPr>
            <w:rFonts w:ascii="Times New Roman" w:eastAsia="宋体" w:hAnsi="Times New Roman" w:cs="Times New Roman"/>
            <w:color w:val="333333"/>
            <w:kern w:val="0"/>
            <w:sz w:val="24"/>
            <w:szCs w:val="24"/>
          </w:rPr>
          <w:t xml:space="preserve">improve </w:t>
        </w:r>
      </w:ins>
      <w:ins w:id="63" w:author="Li, Jason" w:date="2023-10-18T17:41:00Z">
        <w:r w:rsidR="00D4446E" w:rsidRPr="005E5F21">
          <w:rPr>
            <w:rFonts w:ascii="Times New Roman" w:eastAsia="宋体" w:hAnsi="Times New Roman" w:cs="Times New Roman"/>
            <w:color w:val="333333"/>
            <w:kern w:val="0"/>
            <w:sz w:val="24"/>
            <w:szCs w:val="24"/>
          </w:rPr>
          <w:t>learning efficiency</w:t>
        </w:r>
      </w:ins>
      <w:ins w:id="64" w:author="Li, Jason" w:date="2023-10-18T17:42:00Z">
        <w:r w:rsidR="007B298F">
          <w:rPr>
            <w:rFonts w:ascii="Times New Roman" w:eastAsia="宋体" w:hAnsi="Times New Roman" w:cs="Times New Roman"/>
            <w:color w:val="333333"/>
            <w:kern w:val="0"/>
            <w:sz w:val="24"/>
            <w:szCs w:val="24"/>
          </w:rPr>
          <w:t>.</w:t>
        </w:r>
      </w:ins>
    </w:p>
    <w:p w14:paraId="2C316AF9" w14:textId="0A9026D7" w:rsidR="002029BB" w:rsidRPr="002029BB" w:rsidRDefault="005E5F21" w:rsidP="002029BB">
      <w:pPr>
        <w:widowControl/>
        <w:pBdr>
          <w:bottom w:val="single" w:sz="6" w:space="1" w:color="auto"/>
        </w:pBdr>
        <w:spacing w:before="192" w:after="192"/>
        <w:jc w:val="left"/>
        <w:rPr>
          <w:rFonts w:ascii="Open Sans" w:eastAsia="宋体" w:hAnsi="Open Sans" w:cs="Open Sans" w:hint="eastAsia"/>
          <w:color w:val="333333"/>
          <w:kern w:val="0"/>
          <w:sz w:val="24"/>
          <w:szCs w:val="24"/>
        </w:rPr>
      </w:pPr>
      <w:commentRangeStart w:id="65"/>
      <w:r w:rsidRPr="005E5F21">
        <w:rPr>
          <w:rFonts w:ascii="Times New Roman" w:eastAsia="宋体" w:hAnsi="Times New Roman" w:cs="Times New Roman"/>
          <w:color w:val="333333"/>
          <w:kern w:val="0"/>
          <w:sz w:val="24"/>
          <w:szCs w:val="24"/>
        </w:rPr>
        <w:t>This paper is structured into the following sections</w:t>
      </w:r>
      <w:commentRangeEnd w:id="65"/>
      <w:r w:rsidR="009656CF">
        <w:rPr>
          <w:rStyle w:val="a3"/>
        </w:rPr>
        <w:commentReference w:id="65"/>
      </w:r>
      <w:r w:rsidRPr="005E5F21">
        <w:rPr>
          <w:rFonts w:ascii="Times New Roman" w:eastAsia="宋体" w:hAnsi="Times New Roman" w:cs="Times New Roman"/>
          <w:color w:val="333333"/>
          <w:kern w:val="0"/>
          <w:sz w:val="24"/>
          <w:szCs w:val="24"/>
        </w:rPr>
        <w:t>: Section 2 provides a review of related literature, Section 3 presents the research methodology, Section 4 discusses the findings, and Section 5 offers conclusions and recommendations.</w:t>
      </w:r>
    </w:p>
    <w:p w14:paraId="7C232A6B" w14:textId="77777777" w:rsidR="003B3F39" w:rsidRDefault="003B3F39">
      <w:pPr>
        <w:widowControl/>
        <w:jc w:val="left"/>
        <w:rPr>
          <w:rFonts w:ascii="Open Sans" w:eastAsia="宋体" w:hAnsi="Open Sans" w:cs="Open Sans"/>
          <w:b/>
          <w:bCs/>
          <w:color w:val="333333"/>
          <w:kern w:val="0"/>
          <w:sz w:val="20"/>
          <w:szCs w:val="20"/>
        </w:rPr>
      </w:pPr>
      <w:r>
        <w:rPr>
          <w:rFonts w:ascii="Open Sans" w:eastAsia="宋体" w:hAnsi="Open Sans" w:cs="Open Sans"/>
          <w:b/>
          <w:bCs/>
          <w:color w:val="333333"/>
          <w:kern w:val="0"/>
          <w:sz w:val="20"/>
          <w:szCs w:val="20"/>
        </w:rPr>
        <w:br w:type="page"/>
      </w:r>
    </w:p>
    <w:p w14:paraId="75A5E6E5" w14:textId="4D213F1E" w:rsidR="00EC5F1A" w:rsidRDefault="005E5F21" w:rsidP="005E5F21">
      <w:pPr>
        <w:widowControl/>
        <w:spacing w:before="100" w:beforeAutospacing="1" w:after="100" w:afterAutospacing="1"/>
        <w:jc w:val="left"/>
        <w:outlineLvl w:val="4"/>
        <w:rPr>
          <w:rFonts w:ascii="Open Sans" w:eastAsia="宋体" w:hAnsi="Open Sans" w:cs="Open Sans"/>
          <w:b/>
          <w:bCs/>
          <w:color w:val="333333"/>
          <w:kern w:val="0"/>
          <w:sz w:val="20"/>
          <w:szCs w:val="20"/>
        </w:rPr>
      </w:pPr>
      <w:r w:rsidRPr="005E5F21">
        <w:rPr>
          <w:rFonts w:ascii="Open Sans" w:eastAsia="宋体" w:hAnsi="Open Sans" w:cs="Open Sans"/>
          <w:b/>
          <w:bCs/>
          <w:color w:val="333333"/>
          <w:kern w:val="0"/>
          <w:sz w:val="20"/>
          <w:szCs w:val="20"/>
        </w:rPr>
        <w:lastRenderedPageBreak/>
        <w:t>Background</w:t>
      </w:r>
      <w:r w:rsidR="003C3D02">
        <w:rPr>
          <w:rFonts w:ascii="Open Sans" w:eastAsia="宋体" w:hAnsi="Open Sans" w:cs="Open Sans"/>
          <w:b/>
          <w:bCs/>
          <w:color w:val="333333"/>
          <w:kern w:val="0"/>
          <w:sz w:val="20"/>
          <w:szCs w:val="20"/>
        </w:rPr>
        <w:t xml:space="preserve"> / Related Works</w:t>
      </w:r>
    </w:p>
    <w:p w14:paraId="50CBECB3" w14:textId="77777777" w:rsidR="00EC5F1A" w:rsidRDefault="00EC5F1A" w:rsidP="00EC5F1A">
      <w:pPr>
        <w:rPr>
          <w:rFonts w:hint="eastAsia"/>
        </w:rPr>
      </w:pPr>
    </w:p>
    <w:p w14:paraId="5DAA6CB4" w14:textId="77777777" w:rsidR="0047311E" w:rsidRDefault="0047311E">
      <w:pPr>
        <w:widowControl/>
        <w:jc w:val="left"/>
        <w:rPr>
          <w:rFonts w:ascii="Open Sans" w:eastAsia="宋体" w:hAnsi="Open Sans" w:cs="Open Sans"/>
          <w:b/>
          <w:bCs/>
          <w:color w:val="333333"/>
          <w:kern w:val="0"/>
          <w:sz w:val="20"/>
          <w:szCs w:val="20"/>
        </w:rPr>
      </w:pPr>
      <w:r>
        <w:rPr>
          <w:rFonts w:ascii="Open Sans" w:eastAsia="宋体" w:hAnsi="Open Sans" w:cs="Open Sans"/>
          <w:b/>
          <w:bCs/>
          <w:color w:val="333333"/>
          <w:kern w:val="0"/>
          <w:sz w:val="20"/>
          <w:szCs w:val="20"/>
        </w:rPr>
        <w:br w:type="page"/>
      </w:r>
    </w:p>
    <w:p w14:paraId="3B66A82F" w14:textId="77777777" w:rsidR="005E5F21" w:rsidRPr="005E5F21" w:rsidRDefault="005E5F21" w:rsidP="005E5F21">
      <w:pPr>
        <w:widowControl/>
        <w:spacing w:before="100" w:beforeAutospacing="1" w:after="100" w:afterAutospacing="1"/>
        <w:jc w:val="left"/>
        <w:outlineLvl w:val="4"/>
        <w:rPr>
          <w:rFonts w:ascii="Open Sans" w:eastAsia="宋体" w:hAnsi="Open Sans" w:cs="Open Sans"/>
          <w:b/>
          <w:bCs/>
          <w:color w:val="333333"/>
          <w:kern w:val="0"/>
          <w:sz w:val="24"/>
          <w:szCs w:val="24"/>
        </w:rPr>
      </w:pPr>
      <w:r w:rsidRPr="005E5F21">
        <w:rPr>
          <w:rFonts w:ascii="Open Sans" w:eastAsia="宋体" w:hAnsi="Open Sans" w:cs="Open Sans"/>
          <w:b/>
          <w:bCs/>
          <w:color w:val="333333"/>
          <w:kern w:val="0"/>
          <w:sz w:val="20"/>
          <w:szCs w:val="20"/>
        </w:rPr>
        <w:lastRenderedPageBreak/>
        <w:t>Requirements Analysis or Research Methodology</w:t>
      </w:r>
    </w:p>
    <w:p w14:paraId="0A0BA2A0" w14:textId="77777777" w:rsidR="006779BF" w:rsidRPr="005E5F21" w:rsidRDefault="006779BF" w:rsidP="005E5F21"/>
    <w:sectPr w:rsidR="006779BF" w:rsidRPr="005E5F2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7" w:author="Li, Jason" w:date="2023-10-18T17:03:00Z" w:initials="JL">
    <w:p w14:paraId="527ABC07" w14:textId="162CAA41" w:rsidR="00BD1778" w:rsidRDefault="00BD1778">
      <w:pPr>
        <w:pStyle w:val="a4"/>
      </w:pPr>
      <w:r>
        <w:rPr>
          <w:rStyle w:val="a3"/>
        </w:rPr>
        <w:annotationRef/>
      </w:r>
      <w:r>
        <w:rPr>
          <w:rFonts w:ascii="Segoe UI" w:hAnsi="Segoe UI" w:cs="Segoe UI"/>
          <w:color w:val="374151"/>
          <w:shd w:val="clear" w:color="auto" w:fill="F7F7F8"/>
        </w:rPr>
        <w:t>Define key terms such as "traversability" and "End-to-End learning" for clarity, especially if your audience may not be experts in robotics. Provide a brief context for why these terms are essential in your research</w:t>
      </w:r>
    </w:p>
  </w:comment>
  <w:comment w:id="65" w:author="Li, Jason" w:date="2023-10-18T17:05:00Z" w:initials="JL">
    <w:p w14:paraId="1B277D79" w14:textId="77777777" w:rsidR="009656CF" w:rsidRDefault="009656CF">
      <w:pPr>
        <w:pStyle w:val="a4"/>
      </w:pPr>
      <w:r>
        <w:rPr>
          <w:rStyle w:val="a3"/>
        </w:rPr>
        <w:annotationRef/>
      </w:r>
      <w:r w:rsidRPr="009656CF">
        <w:rPr>
          <w:b/>
          <w:bCs/>
        </w:rPr>
        <w:t>briefly describe what each section will cover.</w:t>
      </w:r>
    </w:p>
    <w:p w14:paraId="06D438B1" w14:textId="77777777" w:rsidR="009656CF" w:rsidRDefault="009656CF">
      <w:pPr>
        <w:pStyle w:val="a4"/>
      </w:pPr>
      <w:r w:rsidRPr="009656CF">
        <w:t xml:space="preserve">For example, </w:t>
      </w:r>
    </w:p>
    <w:p w14:paraId="64A24A1B" w14:textId="2A4D622A" w:rsidR="009656CF" w:rsidRDefault="009656CF" w:rsidP="009656CF">
      <w:pPr>
        <w:pStyle w:val="a4"/>
        <w:numPr>
          <w:ilvl w:val="0"/>
          <w:numId w:val="1"/>
        </w:numPr>
      </w:pPr>
      <w:r>
        <w:t xml:space="preserve"> </w:t>
      </w:r>
      <w:r w:rsidRPr="009656CF">
        <w:t xml:space="preserve">Section 2 will review key literature and frameworks in the field, </w:t>
      </w:r>
    </w:p>
    <w:p w14:paraId="02DEE8CF" w14:textId="0B374A3B" w:rsidR="009656CF" w:rsidRDefault="009656CF" w:rsidP="009656CF">
      <w:pPr>
        <w:pStyle w:val="a4"/>
        <w:numPr>
          <w:ilvl w:val="0"/>
          <w:numId w:val="1"/>
        </w:numPr>
        <w:ind w:leftChars="86" w:left="541"/>
      </w:pPr>
      <w:r>
        <w:t xml:space="preserve"> </w:t>
      </w:r>
      <w:r w:rsidRPr="009656CF">
        <w:t>Section 3 will detail your research methodology, and so 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7ABC07" w15:done="0"/>
  <w15:commentEx w15:paraId="02DEE8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0B3C2CC" w16cex:dateUtc="2023-10-18T16:03:00Z"/>
  <w16cex:commentExtensible w16cex:durableId="17629594" w16cex:dateUtc="2023-10-18T16: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7ABC07" w16cid:durableId="60B3C2CC"/>
  <w16cid:commentId w16cid:paraId="02DEE8CF" w16cid:durableId="1762959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32B39"/>
    <w:multiLevelType w:val="hybridMultilevel"/>
    <w:tmpl w:val="F21EEF90"/>
    <w:lvl w:ilvl="0" w:tplc="C354067A">
      <w:start w:val="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A153AD0"/>
    <w:multiLevelType w:val="hybridMultilevel"/>
    <w:tmpl w:val="29C86ABA"/>
    <w:lvl w:ilvl="0" w:tplc="6DA48866">
      <w:start w:val="1"/>
      <w:numFmt w:val="decimal"/>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97560935">
    <w:abstractNumId w:val="0"/>
  </w:num>
  <w:num w:numId="2" w16cid:durableId="21766493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 Jason">
    <w15:presenceInfo w15:providerId="AD" w15:userId="S::hl2013@hw.ac.uk::8bcc3e66-cb06-4bc7-b719-5bf28b76a8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3DA"/>
    <w:rsid w:val="000413FD"/>
    <w:rsid w:val="000A1F73"/>
    <w:rsid w:val="0011595B"/>
    <w:rsid w:val="002029BB"/>
    <w:rsid w:val="003506E0"/>
    <w:rsid w:val="003B3F39"/>
    <w:rsid w:val="003C3D02"/>
    <w:rsid w:val="004522F9"/>
    <w:rsid w:val="0047311E"/>
    <w:rsid w:val="004B2843"/>
    <w:rsid w:val="004D4BD3"/>
    <w:rsid w:val="00517CBA"/>
    <w:rsid w:val="005E5F21"/>
    <w:rsid w:val="006779BF"/>
    <w:rsid w:val="006943DA"/>
    <w:rsid w:val="006A139F"/>
    <w:rsid w:val="007426E1"/>
    <w:rsid w:val="0079068D"/>
    <w:rsid w:val="007B298F"/>
    <w:rsid w:val="00871E18"/>
    <w:rsid w:val="008838FC"/>
    <w:rsid w:val="008D3F19"/>
    <w:rsid w:val="009656CF"/>
    <w:rsid w:val="009905D6"/>
    <w:rsid w:val="009B1401"/>
    <w:rsid w:val="00B622B3"/>
    <w:rsid w:val="00BB5D7A"/>
    <w:rsid w:val="00BD1778"/>
    <w:rsid w:val="00C85202"/>
    <w:rsid w:val="00C854A9"/>
    <w:rsid w:val="00D4446E"/>
    <w:rsid w:val="00E70D3F"/>
    <w:rsid w:val="00EC5F1A"/>
    <w:rsid w:val="00F1360B"/>
    <w:rsid w:val="00F32A5E"/>
    <w:rsid w:val="00F41F11"/>
    <w:rsid w:val="00FA0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15419"/>
  <w15:chartTrackingRefBased/>
  <w15:docId w15:val="{8F9B0D00-4E68-4207-BDEC-4DFDF783D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E5F21"/>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5E5F2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5E5F21"/>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5E5F21"/>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5F21"/>
    <w:rPr>
      <w:rFonts w:ascii="宋体" w:eastAsia="宋体" w:hAnsi="宋体" w:cs="宋体"/>
      <w:b/>
      <w:bCs/>
      <w:kern w:val="36"/>
      <w:sz w:val="48"/>
      <w:szCs w:val="48"/>
    </w:rPr>
  </w:style>
  <w:style w:type="character" w:customStyle="1" w:styleId="30">
    <w:name w:val="标题 3 字符"/>
    <w:basedOn w:val="a0"/>
    <w:link w:val="3"/>
    <w:uiPriority w:val="9"/>
    <w:rsid w:val="005E5F21"/>
    <w:rPr>
      <w:rFonts w:ascii="宋体" w:eastAsia="宋体" w:hAnsi="宋体" w:cs="宋体"/>
      <w:b/>
      <w:bCs/>
      <w:kern w:val="0"/>
      <w:sz w:val="27"/>
      <w:szCs w:val="27"/>
    </w:rPr>
  </w:style>
  <w:style w:type="character" w:customStyle="1" w:styleId="40">
    <w:name w:val="标题 4 字符"/>
    <w:basedOn w:val="a0"/>
    <w:link w:val="4"/>
    <w:uiPriority w:val="9"/>
    <w:rsid w:val="005E5F21"/>
    <w:rPr>
      <w:rFonts w:ascii="宋体" w:eastAsia="宋体" w:hAnsi="宋体" w:cs="宋体"/>
      <w:b/>
      <w:bCs/>
      <w:kern w:val="0"/>
      <w:sz w:val="24"/>
      <w:szCs w:val="24"/>
    </w:rPr>
  </w:style>
  <w:style w:type="character" w:customStyle="1" w:styleId="50">
    <w:name w:val="标题 5 字符"/>
    <w:basedOn w:val="a0"/>
    <w:link w:val="5"/>
    <w:uiPriority w:val="9"/>
    <w:rsid w:val="005E5F21"/>
    <w:rPr>
      <w:rFonts w:ascii="宋体" w:eastAsia="宋体" w:hAnsi="宋体" w:cs="宋体"/>
      <w:b/>
      <w:bCs/>
      <w:kern w:val="0"/>
      <w:sz w:val="20"/>
      <w:szCs w:val="20"/>
    </w:rPr>
  </w:style>
  <w:style w:type="character" w:customStyle="1" w:styleId="md-plain">
    <w:name w:val="md-plain"/>
    <w:basedOn w:val="a0"/>
    <w:rsid w:val="005E5F21"/>
  </w:style>
  <w:style w:type="paragraph" w:customStyle="1" w:styleId="md-end-block">
    <w:name w:val="md-end-block"/>
    <w:basedOn w:val="a"/>
    <w:rsid w:val="005E5F21"/>
    <w:pPr>
      <w:widowControl/>
      <w:spacing w:before="100" w:beforeAutospacing="1" w:after="100" w:afterAutospacing="1"/>
      <w:jc w:val="left"/>
    </w:pPr>
    <w:rPr>
      <w:rFonts w:ascii="宋体" w:eastAsia="宋体" w:hAnsi="宋体" w:cs="宋体"/>
      <w:kern w:val="0"/>
      <w:sz w:val="24"/>
      <w:szCs w:val="24"/>
    </w:rPr>
  </w:style>
  <w:style w:type="character" w:styleId="a3">
    <w:name w:val="annotation reference"/>
    <w:basedOn w:val="a0"/>
    <w:uiPriority w:val="99"/>
    <w:semiHidden/>
    <w:unhideWhenUsed/>
    <w:rsid w:val="00BD1778"/>
    <w:rPr>
      <w:sz w:val="21"/>
      <w:szCs w:val="21"/>
    </w:rPr>
  </w:style>
  <w:style w:type="paragraph" w:styleId="a4">
    <w:name w:val="annotation text"/>
    <w:basedOn w:val="a"/>
    <w:link w:val="a5"/>
    <w:uiPriority w:val="99"/>
    <w:semiHidden/>
    <w:unhideWhenUsed/>
    <w:rsid w:val="00BD1778"/>
    <w:pPr>
      <w:jc w:val="left"/>
    </w:pPr>
  </w:style>
  <w:style w:type="character" w:customStyle="1" w:styleId="a5">
    <w:name w:val="批注文字 字符"/>
    <w:basedOn w:val="a0"/>
    <w:link w:val="a4"/>
    <w:uiPriority w:val="99"/>
    <w:semiHidden/>
    <w:rsid w:val="00BD1778"/>
  </w:style>
  <w:style w:type="paragraph" w:styleId="a6">
    <w:name w:val="annotation subject"/>
    <w:basedOn w:val="a4"/>
    <w:next w:val="a4"/>
    <w:link w:val="a7"/>
    <w:uiPriority w:val="99"/>
    <w:semiHidden/>
    <w:unhideWhenUsed/>
    <w:rsid w:val="00BD1778"/>
    <w:rPr>
      <w:b/>
      <w:bCs/>
    </w:rPr>
  </w:style>
  <w:style w:type="character" w:customStyle="1" w:styleId="a7">
    <w:name w:val="批注主题 字符"/>
    <w:basedOn w:val="a5"/>
    <w:link w:val="a6"/>
    <w:uiPriority w:val="99"/>
    <w:semiHidden/>
    <w:rsid w:val="00BD1778"/>
    <w:rPr>
      <w:b/>
      <w:bCs/>
    </w:rPr>
  </w:style>
  <w:style w:type="paragraph" w:styleId="a8">
    <w:name w:val="Revision"/>
    <w:hidden/>
    <w:uiPriority w:val="99"/>
    <w:semiHidden/>
    <w:rsid w:val="00BD1778"/>
  </w:style>
  <w:style w:type="paragraph" w:styleId="a9">
    <w:name w:val="List Paragraph"/>
    <w:basedOn w:val="a"/>
    <w:uiPriority w:val="34"/>
    <w:qFormat/>
    <w:rsid w:val="00517CB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892988">
      <w:bodyDiv w:val="1"/>
      <w:marLeft w:val="0"/>
      <w:marRight w:val="0"/>
      <w:marTop w:val="0"/>
      <w:marBottom w:val="0"/>
      <w:divBdr>
        <w:top w:val="none" w:sz="0" w:space="0" w:color="auto"/>
        <w:left w:val="none" w:sz="0" w:space="0" w:color="auto"/>
        <w:bottom w:val="none" w:sz="0" w:space="0" w:color="auto"/>
        <w:right w:val="none" w:sz="0" w:space="0" w:color="auto"/>
      </w:divBdr>
      <w:divsChild>
        <w:div w:id="1874072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492</Words>
  <Characters>2810</Characters>
  <Application>Microsoft Office Word</Application>
  <DocSecurity>0</DocSecurity>
  <Lines>23</Lines>
  <Paragraphs>6</Paragraphs>
  <ScaleCrop>false</ScaleCrop>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Jason</dc:creator>
  <cp:keywords/>
  <dc:description/>
  <cp:lastModifiedBy>Li, Jason</cp:lastModifiedBy>
  <cp:revision>34</cp:revision>
  <dcterms:created xsi:type="dcterms:W3CDTF">2023-10-18T16:02:00Z</dcterms:created>
  <dcterms:modified xsi:type="dcterms:W3CDTF">2023-10-18T16:53:00Z</dcterms:modified>
</cp:coreProperties>
</file>